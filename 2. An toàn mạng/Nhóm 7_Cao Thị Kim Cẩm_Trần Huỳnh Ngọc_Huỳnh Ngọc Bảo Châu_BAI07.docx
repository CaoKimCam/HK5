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F3923" w14:textId="2E658569" w:rsidR="00E54B44" w:rsidRDefault="00E54B44">
      <w:pPr>
        <w:rPr>
          <w:lang w:val="en-US"/>
        </w:rPr>
      </w:pPr>
      <w:r>
        <w:rPr>
          <w:lang w:val="en-US"/>
        </w:rPr>
        <w:t>Nhóm 7 (vắng Huỳnh Ngọc Bảo Châu 21520643)</w:t>
      </w:r>
    </w:p>
    <w:p w14:paraId="4AAB107C" w14:textId="77777777" w:rsidR="00E54B44" w:rsidRDefault="00E54B44">
      <w:pPr>
        <w:rPr>
          <w:lang w:val="en-US"/>
        </w:rPr>
      </w:pPr>
    </w:p>
    <w:p w14:paraId="5FE156E2" w14:textId="566B9B69" w:rsidR="002963CF" w:rsidRDefault="00A72D70">
      <w:pPr>
        <w:rPr>
          <w:lang w:val="en-US"/>
        </w:rPr>
      </w:pPr>
      <w:r>
        <w:rPr>
          <w:lang w:val="en-US"/>
        </w:rPr>
        <w:t>Câ</w:t>
      </w:r>
      <w:r w:rsidR="00266304">
        <w:rPr>
          <w:lang w:val="en-US"/>
        </w:rPr>
        <w:t>u 1. Giả sử một ACL chứa những luật sau để xử lý các gói tin đi vào mạng. Luật này có hợp lý và bảo mật?</w:t>
      </w:r>
    </w:p>
    <w:tbl>
      <w:tblPr>
        <w:tblStyle w:val="LiBang"/>
        <w:tblW w:w="9016" w:type="dxa"/>
        <w:tblLook w:val="04A0" w:firstRow="1" w:lastRow="0" w:firstColumn="1" w:lastColumn="0" w:noHBand="0" w:noVBand="1"/>
      </w:tblPr>
      <w:tblGrid>
        <w:gridCol w:w="1095"/>
        <w:gridCol w:w="1213"/>
        <w:gridCol w:w="1587"/>
        <w:gridCol w:w="1438"/>
        <w:gridCol w:w="979"/>
        <w:gridCol w:w="2704"/>
      </w:tblGrid>
      <w:tr w:rsidR="0045692A" w14:paraId="2BF91E95" w14:textId="77777777" w:rsidTr="00462EF5">
        <w:tc>
          <w:tcPr>
            <w:tcW w:w="1095" w:type="dxa"/>
          </w:tcPr>
          <w:p w14:paraId="2759B88B" w14:textId="1ED7ED07" w:rsidR="0045692A" w:rsidRDefault="0045692A">
            <w:pPr>
              <w:rPr>
                <w:lang w:val="en-US"/>
              </w:rPr>
            </w:pPr>
            <w:r>
              <w:rPr>
                <w:lang w:val="en-US"/>
              </w:rPr>
              <w:t>Int addr</w:t>
            </w:r>
          </w:p>
        </w:tc>
        <w:tc>
          <w:tcPr>
            <w:tcW w:w="1215" w:type="dxa"/>
          </w:tcPr>
          <w:p w14:paraId="38096152" w14:textId="541BF253" w:rsidR="0045692A" w:rsidRDefault="0045692A">
            <w:pPr>
              <w:rPr>
                <w:lang w:val="en-US"/>
              </w:rPr>
            </w:pPr>
            <w:r>
              <w:rPr>
                <w:lang w:val="en-US"/>
              </w:rPr>
              <w:t>Int port</w:t>
            </w:r>
          </w:p>
        </w:tc>
        <w:tc>
          <w:tcPr>
            <w:tcW w:w="1590" w:type="dxa"/>
          </w:tcPr>
          <w:p w14:paraId="5AE762CD" w14:textId="18418DBD" w:rsidR="0045692A" w:rsidRDefault="0045692A">
            <w:pPr>
              <w:rPr>
                <w:lang w:val="en-US"/>
              </w:rPr>
            </w:pPr>
            <w:r>
              <w:rPr>
                <w:lang w:val="en-US"/>
              </w:rPr>
              <w:t>Ext addr</w:t>
            </w:r>
          </w:p>
        </w:tc>
        <w:tc>
          <w:tcPr>
            <w:tcW w:w="1440" w:type="dxa"/>
          </w:tcPr>
          <w:p w14:paraId="79C62E68" w14:textId="28B8201A" w:rsidR="0045692A" w:rsidRDefault="00E54B44">
            <w:pPr>
              <w:rPr>
                <w:lang w:val="en-US"/>
              </w:rPr>
            </w:pPr>
            <w:r>
              <w:rPr>
                <w:lang w:val="en-US"/>
              </w:rPr>
              <w:t>E</w:t>
            </w:r>
            <w:r w:rsidR="0045692A">
              <w:rPr>
                <w:lang w:val="en-US"/>
              </w:rPr>
              <w:t>xt</w:t>
            </w:r>
            <w:r>
              <w:rPr>
                <w:lang w:val="en-US"/>
              </w:rPr>
              <w:t xml:space="preserve"> port</w:t>
            </w:r>
          </w:p>
        </w:tc>
        <w:tc>
          <w:tcPr>
            <w:tcW w:w="968" w:type="dxa"/>
          </w:tcPr>
          <w:p w14:paraId="42EF471D" w14:textId="378E3163" w:rsidR="0045692A" w:rsidRDefault="00E54B44">
            <w:pPr>
              <w:rPr>
                <w:lang w:val="en-US"/>
              </w:rPr>
            </w:pPr>
            <w:r>
              <w:rPr>
                <w:lang w:val="en-US"/>
              </w:rPr>
              <w:t>Action</w:t>
            </w:r>
          </w:p>
        </w:tc>
        <w:tc>
          <w:tcPr>
            <w:tcW w:w="2708" w:type="dxa"/>
          </w:tcPr>
          <w:p w14:paraId="7087FCC6" w14:textId="733533AE" w:rsidR="0045692A" w:rsidRDefault="00E54B44">
            <w:pPr>
              <w:rPr>
                <w:lang w:val="en-US"/>
              </w:rPr>
            </w:pPr>
            <w:r>
              <w:rPr>
                <w:lang w:val="en-US"/>
              </w:rPr>
              <w:t>Comments</w:t>
            </w:r>
          </w:p>
        </w:tc>
      </w:tr>
      <w:tr w:rsidR="0045692A" w14:paraId="196D6C3D" w14:textId="77777777" w:rsidTr="00462EF5">
        <w:tc>
          <w:tcPr>
            <w:tcW w:w="1095" w:type="dxa"/>
          </w:tcPr>
          <w:p w14:paraId="0F170E47" w14:textId="368408A8" w:rsidR="0045692A" w:rsidRDefault="45D948FD">
            <w:pPr>
              <w:rPr>
                <w:lang w:val="en-US"/>
              </w:rPr>
            </w:pPr>
            <w:r w:rsidRPr="45D948FD">
              <w:rPr>
                <w:lang w:val="en-US"/>
              </w:rPr>
              <w:t>*</w:t>
            </w:r>
          </w:p>
        </w:tc>
        <w:tc>
          <w:tcPr>
            <w:tcW w:w="1215" w:type="dxa"/>
          </w:tcPr>
          <w:p w14:paraId="028B6C99" w14:textId="69BA2A59" w:rsidR="0045692A" w:rsidRDefault="00E54B44">
            <w:pPr>
              <w:rPr>
                <w:lang w:val="en-US"/>
              </w:rPr>
            </w:pPr>
            <w:r>
              <w:rPr>
                <w:lang w:val="en-US"/>
              </w:rPr>
              <w:t>25</w:t>
            </w:r>
          </w:p>
        </w:tc>
        <w:tc>
          <w:tcPr>
            <w:tcW w:w="1590" w:type="dxa"/>
          </w:tcPr>
          <w:p w14:paraId="39D1E2E7" w14:textId="25F78BF3" w:rsidR="0045692A" w:rsidRDefault="00E54B44">
            <w:pPr>
              <w:rPr>
                <w:lang w:val="en-US"/>
              </w:rPr>
            </w:pPr>
            <w:r>
              <w:rPr>
                <w:lang w:val="en-US"/>
              </w:rPr>
              <w:t>*</w:t>
            </w:r>
          </w:p>
        </w:tc>
        <w:tc>
          <w:tcPr>
            <w:tcW w:w="1440" w:type="dxa"/>
          </w:tcPr>
          <w:p w14:paraId="43FA9009" w14:textId="24C0A72C" w:rsidR="0045692A" w:rsidRDefault="00E54B44">
            <w:pPr>
              <w:rPr>
                <w:lang w:val="en-US"/>
              </w:rPr>
            </w:pPr>
            <w:r>
              <w:rPr>
                <w:lang w:val="en-US"/>
              </w:rPr>
              <w:t>*</w:t>
            </w:r>
          </w:p>
        </w:tc>
        <w:tc>
          <w:tcPr>
            <w:tcW w:w="968" w:type="dxa"/>
          </w:tcPr>
          <w:p w14:paraId="7E748B1F" w14:textId="2E9ACF12" w:rsidR="0045692A" w:rsidRDefault="00E54B44">
            <w:pPr>
              <w:rPr>
                <w:lang w:val="en-US"/>
              </w:rPr>
            </w:pPr>
            <w:r>
              <w:rPr>
                <w:lang w:val="en-US"/>
              </w:rPr>
              <w:t>allow</w:t>
            </w:r>
          </w:p>
        </w:tc>
        <w:tc>
          <w:tcPr>
            <w:tcW w:w="2708" w:type="dxa"/>
          </w:tcPr>
          <w:p w14:paraId="580A2D01" w14:textId="003E4E4A" w:rsidR="0045692A" w:rsidRDefault="00E54B44">
            <w:pPr>
              <w:rPr>
                <w:lang w:val="en-US"/>
              </w:rPr>
            </w:pPr>
            <w:r>
              <w:rPr>
                <w:lang w:val="en-US"/>
              </w:rPr>
              <w:t>Allow ingress SMTP packets</w:t>
            </w:r>
          </w:p>
        </w:tc>
      </w:tr>
    </w:tbl>
    <w:p w14:paraId="34DEBAB6" w14:textId="77777777" w:rsidR="00613B67" w:rsidRDefault="00613B67">
      <w:pPr>
        <w:rPr>
          <w:lang w:val="en-US"/>
        </w:rPr>
      </w:pPr>
    </w:p>
    <w:p w14:paraId="60F2D882" w14:textId="392AD24B" w:rsidR="53656919" w:rsidRDefault="516DD74C" w:rsidP="53656919">
      <w:pPr>
        <w:rPr>
          <w:lang w:val="en-US"/>
        </w:rPr>
      </w:pPr>
      <w:r w:rsidRPr="516DD74C">
        <w:rPr>
          <w:lang w:val="en-US"/>
        </w:rPr>
        <w:t>Luật này</w:t>
      </w:r>
      <w:r w:rsidR="2121E134" w:rsidRPr="2121E134">
        <w:rPr>
          <w:lang w:val="en-US"/>
        </w:rPr>
        <w:t xml:space="preserve"> cho </w:t>
      </w:r>
      <w:r w:rsidR="148F12B6" w:rsidRPr="148F12B6">
        <w:rPr>
          <w:lang w:val="en-US"/>
        </w:rPr>
        <w:t xml:space="preserve">phép tất cả gói tin </w:t>
      </w:r>
      <w:r w:rsidR="07B05CDD" w:rsidRPr="07B05CDD">
        <w:rPr>
          <w:lang w:val="en-US"/>
        </w:rPr>
        <w:t>SMTP</w:t>
      </w:r>
      <w:r w:rsidR="4386C00D" w:rsidRPr="4386C00D">
        <w:rPr>
          <w:lang w:val="en-US"/>
        </w:rPr>
        <w:t xml:space="preserve"> trên port 25 được truy cập vào mạng nội bộ </w:t>
      </w:r>
      <w:r w:rsidR="2E49563F" w:rsidRPr="2E49563F">
        <w:rPr>
          <w:lang w:val="en-US"/>
        </w:rPr>
        <w:t>từ bất kỳ địa chỉ IP nào</w:t>
      </w:r>
      <w:r w:rsidR="569BDAEB" w:rsidRPr="569BDAEB">
        <w:rPr>
          <w:lang w:val="en-US"/>
        </w:rPr>
        <w:t xml:space="preserve"> bên</w:t>
      </w:r>
      <w:r w:rsidR="33B5F7D9" w:rsidRPr="33B5F7D9">
        <w:rPr>
          <w:lang w:val="en-US"/>
        </w:rPr>
        <w:t xml:space="preserve"> ngoài mạng.</w:t>
      </w:r>
      <w:r w:rsidR="23A72922" w:rsidRPr="23A72922">
        <w:rPr>
          <w:lang w:val="en-US"/>
        </w:rPr>
        <w:t xml:space="preserve"> </w:t>
      </w:r>
    </w:p>
    <w:p w14:paraId="671F3FDF" w14:textId="425C5A9E" w:rsidR="643F5CFC" w:rsidRDefault="493498F5" w:rsidP="643F5CFC">
      <w:pPr>
        <w:rPr>
          <w:lang w:val="en-US"/>
        </w:rPr>
      </w:pPr>
      <w:r w:rsidRPr="493498F5">
        <w:rPr>
          <w:lang w:val="en-US"/>
        </w:rPr>
        <w:t xml:space="preserve">Luậ này không hợp lý và không có bảo mật vì </w:t>
      </w:r>
      <w:r w:rsidR="7202932F" w:rsidRPr="7202932F">
        <w:rPr>
          <w:lang w:val="en-US"/>
        </w:rPr>
        <w:t>port</w:t>
      </w:r>
      <w:r w:rsidRPr="493498F5">
        <w:rPr>
          <w:lang w:val="en-US"/>
        </w:rPr>
        <w:t xml:space="preserve"> </w:t>
      </w:r>
      <w:r w:rsidRPr="493498F5">
        <w:rPr>
          <w:lang w:val="en-US"/>
        </w:rPr>
        <w:t xml:space="preserve">25 </w:t>
      </w:r>
      <w:r w:rsidR="5F6592E5" w:rsidRPr="5F6592E5">
        <w:rPr>
          <w:lang w:val="en-US"/>
        </w:rPr>
        <w:t xml:space="preserve">dễ gặp </w:t>
      </w:r>
      <w:r w:rsidR="11A22A5F" w:rsidRPr="11A22A5F">
        <w:rPr>
          <w:lang w:val="en-US"/>
        </w:rPr>
        <w:t xml:space="preserve">phải các vấn đề </w:t>
      </w:r>
      <w:r w:rsidR="7E6EBD1F" w:rsidRPr="7E6EBD1F">
        <w:rPr>
          <w:lang w:val="en-US"/>
        </w:rPr>
        <w:t xml:space="preserve">như port 25 </w:t>
      </w:r>
      <w:r w:rsidR="7F4201A7" w:rsidRPr="7F4201A7">
        <w:rPr>
          <w:lang w:val="en-US"/>
        </w:rPr>
        <w:t xml:space="preserve">thường được sử dụng </w:t>
      </w:r>
      <w:r w:rsidR="4EF60B8F" w:rsidRPr="4EF60B8F">
        <w:rPr>
          <w:lang w:val="en-US"/>
        </w:rPr>
        <w:t xml:space="preserve">để gửi </w:t>
      </w:r>
      <w:r w:rsidR="4D4370B1" w:rsidRPr="4D4370B1">
        <w:rPr>
          <w:lang w:val="en-US"/>
        </w:rPr>
        <w:t>email spam</w:t>
      </w:r>
      <w:r w:rsidR="055D3C75" w:rsidRPr="055D3C75">
        <w:rPr>
          <w:lang w:val="en-US"/>
        </w:rPr>
        <w:t xml:space="preserve">. </w:t>
      </w:r>
      <w:r w:rsidR="3A1B5399" w:rsidRPr="3A1B5399">
        <w:rPr>
          <w:lang w:val="en-US"/>
        </w:rPr>
        <w:t xml:space="preserve">Kẻ tấn công có teh63 sử dụng </w:t>
      </w:r>
      <w:r w:rsidR="7B90E490" w:rsidRPr="7B90E490">
        <w:rPr>
          <w:lang w:val="en-US"/>
        </w:rPr>
        <w:t xml:space="preserve">botnet để gửi </w:t>
      </w:r>
      <w:r w:rsidR="25DAFB0A" w:rsidRPr="25DAFB0A">
        <w:rPr>
          <w:lang w:val="en-US"/>
        </w:rPr>
        <w:t xml:space="preserve">hàng </w:t>
      </w:r>
      <w:r w:rsidR="641982B7" w:rsidRPr="641982B7">
        <w:rPr>
          <w:lang w:val="en-US"/>
        </w:rPr>
        <w:t xml:space="preserve">loạt các email spam </w:t>
      </w:r>
      <w:r w:rsidR="58C1CBFB" w:rsidRPr="58C1CBFB">
        <w:rPr>
          <w:lang w:val="en-US"/>
        </w:rPr>
        <w:t xml:space="preserve">qua port </w:t>
      </w:r>
      <w:r w:rsidR="14E87642" w:rsidRPr="14E87642">
        <w:rPr>
          <w:lang w:val="en-US"/>
        </w:rPr>
        <w:t>này</w:t>
      </w:r>
      <w:r w:rsidR="7202932F" w:rsidRPr="7202932F">
        <w:rPr>
          <w:lang w:val="en-US"/>
        </w:rPr>
        <w:t>.</w:t>
      </w:r>
      <w:r w:rsidR="482B089F" w:rsidRPr="482B089F">
        <w:rPr>
          <w:lang w:val="en-US"/>
        </w:rPr>
        <w:t xml:space="preserve"> </w:t>
      </w:r>
      <w:r w:rsidR="7747614B" w:rsidRPr="7747614B">
        <w:rPr>
          <w:lang w:val="en-US"/>
        </w:rPr>
        <w:t>Hơn thế nữa port này còn dễ bị tấn công DDoS bằng cách gửi lưu lượng truy cập đến port 25 trên máy chủ email, làm cho máy chủ không thể xử lý được các yêu cầu đến và từ đó làm gián đoạn dịch vụ.</w:t>
      </w:r>
    </w:p>
    <w:p w14:paraId="15DF31AF" w14:textId="5B84DCAD" w:rsidR="45D948FD" w:rsidRDefault="45D948FD" w:rsidP="45D948FD">
      <w:pPr>
        <w:rPr>
          <w:lang w:val="en-US"/>
        </w:rPr>
      </w:pPr>
    </w:p>
    <w:p w14:paraId="26FCC26C" w14:textId="324F10E5" w:rsidR="00266304" w:rsidRDefault="00266304">
      <w:pPr>
        <w:rPr>
          <w:lang w:val="en-US"/>
        </w:rPr>
      </w:pPr>
      <w:r>
        <w:rPr>
          <w:lang w:val="en-US"/>
        </w:rPr>
        <w:t>Câu 2. Vùng DMZ chứa 3 server</w:t>
      </w:r>
      <w:r w:rsidR="00613B67">
        <w:rPr>
          <w:lang w:val="en-US"/>
        </w:rPr>
        <w:t>. Địa chỉ IP của router ngoài, router trong và</w:t>
      </w:r>
      <w:r w:rsidR="00946B45">
        <w:rPr>
          <w:lang w:val="en-US"/>
        </w:rPr>
        <w:t xml:space="preserve"> các server như trong hình. Xây dựng các luật ACL sao cho các host ngoại vi có thể trực tiếp truyền thông với các server trong vùng DMZ, nhưng không thể thực hiện truyền thông với bất các host trong vùng mạng nội bộ.</w:t>
      </w:r>
    </w:p>
    <w:p w14:paraId="40ED63E3" w14:textId="408B69E8" w:rsidR="1C62DCAE" w:rsidRDefault="1C62DCAE" w:rsidP="1C62DCAE">
      <w:pPr>
        <w:rPr>
          <w:lang w:val="en-US"/>
        </w:rPr>
      </w:pPr>
    </w:p>
    <w:p w14:paraId="29991B9E" w14:textId="6799A88F" w:rsidR="00B40902" w:rsidRDefault="00B40902">
      <w:pPr>
        <w:rPr>
          <w:lang w:val="en-US"/>
        </w:rPr>
      </w:pPr>
      <w:r>
        <w:rPr>
          <w:noProof/>
        </w:rPr>
        <w:lastRenderedPageBreak/>
        <w:drawing>
          <wp:inline distT="0" distB="0" distL="0" distR="0" wp14:anchorId="5D521601" wp14:editId="0D52E59E">
            <wp:extent cx="5731510" cy="3565525"/>
            <wp:effectExtent l="0" t="0" r="2540" b="0"/>
            <wp:docPr id="464919058" name="Hình ảnh 464919058" descr="Ảnh có chứa văn bản, biểu đồ,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919058"/>
                    <pic:cNvPicPr/>
                  </pic:nvPicPr>
                  <pic:blipFill>
                    <a:blip r:embed="rId8">
                      <a:extLst>
                        <a:ext uri="{28A0092B-C50C-407E-A947-70E740481C1C}">
                          <a14:useLocalDpi xmlns:a14="http://schemas.microsoft.com/office/drawing/2010/main" val="0"/>
                        </a:ext>
                      </a:extLst>
                    </a:blip>
                    <a:stretch>
                      <a:fillRect/>
                    </a:stretch>
                  </pic:blipFill>
                  <pic:spPr>
                    <a:xfrm>
                      <a:off x="0" y="0"/>
                      <a:ext cx="5731510" cy="3565525"/>
                    </a:xfrm>
                    <a:prstGeom prst="rect">
                      <a:avLst/>
                    </a:prstGeom>
                  </pic:spPr>
                </pic:pic>
              </a:graphicData>
            </a:graphic>
          </wp:inline>
        </w:drawing>
      </w:r>
    </w:p>
    <w:tbl>
      <w:tblPr>
        <w:tblStyle w:val="LiBang"/>
        <w:tblW w:w="9016" w:type="dxa"/>
        <w:tblLook w:val="04A0" w:firstRow="1" w:lastRow="0" w:firstColumn="1" w:lastColumn="0" w:noHBand="0" w:noVBand="1"/>
      </w:tblPr>
      <w:tblGrid>
        <w:gridCol w:w="1800"/>
        <w:gridCol w:w="1057"/>
        <w:gridCol w:w="1624"/>
        <w:gridCol w:w="1217"/>
        <w:gridCol w:w="979"/>
        <w:gridCol w:w="2339"/>
      </w:tblGrid>
      <w:tr w:rsidR="002C5DB8" w14:paraId="576BE217" w14:textId="77777777" w:rsidTr="00D84E3A">
        <w:tc>
          <w:tcPr>
            <w:tcW w:w="1800" w:type="dxa"/>
          </w:tcPr>
          <w:p w14:paraId="2CAC28EC" w14:textId="77777777" w:rsidR="00A83873" w:rsidRDefault="00A83873" w:rsidP="00C43708">
            <w:pPr>
              <w:rPr>
                <w:lang w:val="en-US"/>
              </w:rPr>
            </w:pPr>
            <w:r>
              <w:rPr>
                <w:lang w:val="en-US"/>
              </w:rPr>
              <w:t>Int addr</w:t>
            </w:r>
          </w:p>
        </w:tc>
        <w:tc>
          <w:tcPr>
            <w:tcW w:w="1057" w:type="dxa"/>
          </w:tcPr>
          <w:p w14:paraId="63AAA5F2" w14:textId="77777777" w:rsidR="00A83873" w:rsidRDefault="00A83873" w:rsidP="00C43708">
            <w:pPr>
              <w:rPr>
                <w:lang w:val="en-US"/>
              </w:rPr>
            </w:pPr>
            <w:r>
              <w:rPr>
                <w:lang w:val="en-US"/>
              </w:rPr>
              <w:t>Int port</w:t>
            </w:r>
          </w:p>
        </w:tc>
        <w:tc>
          <w:tcPr>
            <w:tcW w:w="1624" w:type="dxa"/>
          </w:tcPr>
          <w:p w14:paraId="24AD284E" w14:textId="77777777" w:rsidR="00A83873" w:rsidRDefault="00A83873" w:rsidP="00C43708">
            <w:pPr>
              <w:rPr>
                <w:lang w:val="en-US"/>
              </w:rPr>
            </w:pPr>
            <w:r>
              <w:rPr>
                <w:lang w:val="en-US"/>
              </w:rPr>
              <w:t>Ext addr</w:t>
            </w:r>
          </w:p>
        </w:tc>
        <w:tc>
          <w:tcPr>
            <w:tcW w:w="1217" w:type="dxa"/>
          </w:tcPr>
          <w:p w14:paraId="21F007B0" w14:textId="77777777" w:rsidR="00A83873" w:rsidRDefault="00A83873" w:rsidP="00C43708">
            <w:pPr>
              <w:rPr>
                <w:lang w:val="en-US"/>
              </w:rPr>
            </w:pPr>
            <w:r>
              <w:rPr>
                <w:lang w:val="en-US"/>
              </w:rPr>
              <w:t>Ext port</w:t>
            </w:r>
          </w:p>
        </w:tc>
        <w:tc>
          <w:tcPr>
            <w:tcW w:w="979" w:type="dxa"/>
          </w:tcPr>
          <w:p w14:paraId="1063AC21" w14:textId="77777777" w:rsidR="00A83873" w:rsidRDefault="00A83873" w:rsidP="00C43708">
            <w:pPr>
              <w:rPr>
                <w:lang w:val="en-US"/>
              </w:rPr>
            </w:pPr>
            <w:r>
              <w:rPr>
                <w:lang w:val="en-US"/>
              </w:rPr>
              <w:t>Action</w:t>
            </w:r>
          </w:p>
        </w:tc>
        <w:tc>
          <w:tcPr>
            <w:tcW w:w="2339" w:type="dxa"/>
          </w:tcPr>
          <w:p w14:paraId="5ACF2283" w14:textId="77777777" w:rsidR="00A83873" w:rsidRDefault="00A83873" w:rsidP="00C43708">
            <w:pPr>
              <w:rPr>
                <w:lang w:val="en-US"/>
              </w:rPr>
            </w:pPr>
            <w:r>
              <w:rPr>
                <w:lang w:val="en-US"/>
              </w:rPr>
              <w:t>Comments</w:t>
            </w:r>
          </w:p>
        </w:tc>
      </w:tr>
      <w:tr w:rsidR="00855B74" w14:paraId="60C47838" w14:textId="77777777" w:rsidTr="00D84E3A">
        <w:tc>
          <w:tcPr>
            <w:tcW w:w="1800" w:type="dxa"/>
          </w:tcPr>
          <w:p w14:paraId="7C5F90DE" w14:textId="56C2FDD2" w:rsidR="0068572E" w:rsidRDefault="31F9AA08" w:rsidP="00C43708">
            <w:pPr>
              <w:rPr>
                <w:lang w:val="en-US"/>
              </w:rPr>
            </w:pPr>
            <w:r w:rsidRPr="31F9AA08">
              <w:rPr>
                <w:lang w:val="en-US"/>
              </w:rPr>
              <w:t>192.63.</w:t>
            </w:r>
            <w:r w:rsidR="3BDCCC69" w:rsidRPr="3BDCCC69">
              <w:rPr>
                <w:lang w:val="en-US"/>
              </w:rPr>
              <w:t>16.4</w:t>
            </w:r>
          </w:p>
        </w:tc>
        <w:tc>
          <w:tcPr>
            <w:tcW w:w="1057" w:type="dxa"/>
          </w:tcPr>
          <w:p w14:paraId="79458A48" w14:textId="3836B496" w:rsidR="0068572E" w:rsidRDefault="3BDCCC69" w:rsidP="00C43708">
            <w:pPr>
              <w:rPr>
                <w:lang w:val="en-US"/>
              </w:rPr>
            </w:pPr>
            <w:r w:rsidRPr="3BDCCC69">
              <w:rPr>
                <w:lang w:val="en-US"/>
              </w:rPr>
              <w:t>*</w:t>
            </w:r>
          </w:p>
        </w:tc>
        <w:tc>
          <w:tcPr>
            <w:tcW w:w="1624" w:type="dxa"/>
          </w:tcPr>
          <w:p w14:paraId="7BD6F340" w14:textId="6A11C315" w:rsidR="0068572E" w:rsidRDefault="3BDCCC69" w:rsidP="00C43708">
            <w:pPr>
              <w:rPr>
                <w:lang w:val="en-US"/>
              </w:rPr>
            </w:pPr>
            <w:r w:rsidRPr="3BDCCC69">
              <w:rPr>
                <w:lang w:val="en-US"/>
              </w:rPr>
              <w:t>*</w:t>
            </w:r>
          </w:p>
        </w:tc>
        <w:tc>
          <w:tcPr>
            <w:tcW w:w="1217" w:type="dxa"/>
          </w:tcPr>
          <w:p w14:paraId="003ECB46" w14:textId="320B4FC6" w:rsidR="0068572E" w:rsidRDefault="3BDCCC69" w:rsidP="00C43708">
            <w:pPr>
              <w:rPr>
                <w:lang w:val="en-US"/>
              </w:rPr>
            </w:pPr>
            <w:r w:rsidRPr="3BDCCC69">
              <w:rPr>
                <w:lang w:val="en-US"/>
              </w:rPr>
              <w:t>*</w:t>
            </w:r>
          </w:p>
        </w:tc>
        <w:tc>
          <w:tcPr>
            <w:tcW w:w="979" w:type="dxa"/>
          </w:tcPr>
          <w:p w14:paraId="0408FB00" w14:textId="4D9BB441" w:rsidR="0068572E" w:rsidRDefault="3BDCCC69" w:rsidP="00C43708">
            <w:pPr>
              <w:rPr>
                <w:lang w:val="en-US"/>
              </w:rPr>
            </w:pPr>
            <w:r w:rsidRPr="3BDCCC69">
              <w:rPr>
                <w:lang w:val="en-US"/>
              </w:rPr>
              <w:t>allow</w:t>
            </w:r>
          </w:p>
        </w:tc>
        <w:tc>
          <w:tcPr>
            <w:tcW w:w="2339" w:type="dxa"/>
          </w:tcPr>
          <w:p w14:paraId="6791D5D0" w14:textId="2CBDEA03" w:rsidR="0068572E" w:rsidRDefault="08E81AA0" w:rsidP="00C43708">
            <w:pPr>
              <w:rPr>
                <w:lang w:val="en-US"/>
              </w:rPr>
            </w:pPr>
            <w:r w:rsidRPr="08E81AA0">
              <w:rPr>
                <w:lang w:val="en-US"/>
              </w:rPr>
              <w:t>Cho phép</w:t>
            </w:r>
            <w:r w:rsidR="0EA0A395" w:rsidRPr="0EA0A395">
              <w:rPr>
                <w:lang w:val="en-US"/>
              </w:rPr>
              <w:t xml:space="preserve"> </w:t>
            </w:r>
            <w:r w:rsidR="3DCD6DCA" w:rsidRPr="3DCD6DCA">
              <w:rPr>
                <w:lang w:val="en-US"/>
              </w:rPr>
              <w:t>truy cập</w:t>
            </w:r>
            <w:r w:rsidR="7A604B05" w:rsidRPr="7A604B05">
              <w:rPr>
                <w:lang w:val="en-US"/>
              </w:rPr>
              <w:t xml:space="preserve"> tới web </w:t>
            </w:r>
            <w:r w:rsidR="5808B58C" w:rsidRPr="5808B58C">
              <w:rPr>
                <w:lang w:val="en-US"/>
              </w:rPr>
              <w:t>server</w:t>
            </w:r>
          </w:p>
        </w:tc>
      </w:tr>
      <w:tr w:rsidR="29C88B0D" w14:paraId="2B4E0926" w14:textId="77777777" w:rsidTr="00D84E3A">
        <w:trPr>
          <w:trHeight w:val="300"/>
        </w:trPr>
        <w:tc>
          <w:tcPr>
            <w:tcW w:w="1800" w:type="dxa"/>
          </w:tcPr>
          <w:p w14:paraId="1A9DA8E1" w14:textId="6C359B3F" w:rsidR="29C88B0D" w:rsidRDefault="71CC7A32" w:rsidP="29C88B0D">
            <w:pPr>
              <w:rPr>
                <w:lang w:val="en-US"/>
              </w:rPr>
            </w:pPr>
            <w:r w:rsidRPr="71CC7A32">
              <w:rPr>
                <w:lang w:val="en-US"/>
              </w:rPr>
              <w:t>192.63.16.5</w:t>
            </w:r>
          </w:p>
        </w:tc>
        <w:tc>
          <w:tcPr>
            <w:tcW w:w="1057" w:type="dxa"/>
          </w:tcPr>
          <w:p w14:paraId="69E81E2D" w14:textId="423D2D95" w:rsidR="29C88B0D" w:rsidRDefault="1795F750" w:rsidP="29C88B0D">
            <w:pPr>
              <w:rPr>
                <w:lang w:val="en-US"/>
              </w:rPr>
            </w:pPr>
            <w:r w:rsidRPr="1795F750">
              <w:rPr>
                <w:lang w:val="en-US"/>
              </w:rPr>
              <w:t>*</w:t>
            </w:r>
          </w:p>
        </w:tc>
        <w:tc>
          <w:tcPr>
            <w:tcW w:w="1624" w:type="dxa"/>
          </w:tcPr>
          <w:p w14:paraId="64198042" w14:textId="5911E37F" w:rsidR="29C88B0D" w:rsidRDefault="46C2C185" w:rsidP="29C88B0D">
            <w:pPr>
              <w:rPr>
                <w:lang w:val="en-US"/>
              </w:rPr>
            </w:pPr>
            <w:r w:rsidRPr="46C2C185">
              <w:rPr>
                <w:lang w:val="en-US"/>
              </w:rPr>
              <w:t>*</w:t>
            </w:r>
          </w:p>
        </w:tc>
        <w:tc>
          <w:tcPr>
            <w:tcW w:w="1217" w:type="dxa"/>
          </w:tcPr>
          <w:p w14:paraId="59D3F9FD" w14:textId="543FC738" w:rsidR="29C88B0D" w:rsidRDefault="46C2C185" w:rsidP="29C88B0D">
            <w:pPr>
              <w:rPr>
                <w:lang w:val="en-US"/>
              </w:rPr>
            </w:pPr>
            <w:r w:rsidRPr="46C2C185">
              <w:rPr>
                <w:lang w:val="en-US"/>
              </w:rPr>
              <w:t>*</w:t>
            </w:r>
          </w:p>
        </w:tc>
        <w:tc>
          <w:tcPr>
            <w:tcW w:w="979" w:type="dxa"/>
          </w:tcPr>
          <w:p w14:paraId="0276DB77" w14:textId="3690793F" w:rsidR="29C88B0D" w:rsidRDefault="7DDB1C4E" w:rsidP="29C88B0D">
            <w:pPr>
              <w:rPr>
                <w:lang w:val="en-US"/>
              </w:rPr>
            </w:pPr>
            <w:r w:rsidRPr="7DDB1C4E">
              <w:rPr>
                <w:lang w:val="en-US"/>
              </w:rPr>
              <w:t>allow</w:t>
            </w:r>
          </w:p>
        </w:tc>
        <w:tc>
          <w:tcPr>
            <w:tcW w:w="2339" w:type="dxa"/>
          </w:tcPr>
          <w:p w14:paraId="62A876AB" w14:textId="281BC71B" w:rsidR="29C88B0D" w:rsidRDefault="7DDB1C4E" w:rsidP="29C88B0D">
            <w:pPr>
              <w:rPr>
                <w:lang w:val="en-US"/>
              </w:rPr>
            </w:pPr>
            <w:r w:rsidRPr="7DDB1C4E">
              <w:rPr>
                <w:lang w:val="en-US"/>
              </w:rPr>
              <w:t>Cho phép truy cập tới SMTP server</w:t>
            </w:r>
          </w:p>
        </w:tc>
      </w:tr>
      <w:tr w:rsidR="00D84E3A" w14:paraId="0E95BE22" w14:textId="77777777" w:rsidTr="00D84E3A">
        <w:trPr>
          <w:trHeight w:val="300"/>
        </w:trPr>
        <w:tc>
          <w:tcPr>
            <w:tcW w:w="1800" w:type="dxa"/>
          </w:tcPr>
          <w:p w14:paraId="7B503161" w14:textId="15C88AF5" w:rsidR="00D84E3A" w:rsidRPr="71CC7A32" w:rsidRDefault="007F5E2D" w:rsidP="29C88B0D">
            <w:pPr>
              <w:rPr>
                <w:lang w:val="en-US"/>
              </w:rPr>
            </w:pPr>
            <w:r>
              <w:rPr>
                <w:lang w:val="en-US"/>
              </w:rPr>
              <w:t>192.63.16.</w:t>
            </w:r>
            <w:r w:rsidR="00072117">
              <w:rPr>
                <w:lang w:val="en-US"/>
              </w:rPr>
              <w:t>6</w:t>
            </w:r>
          </w:p>
        </w:tc>
        <w:tc>
          <w:tcPr>
            <w:tcW w:w="1057" w:type="dxa"/>
          </w:tcPr>
          <w:p w14:paraId="4E834582" w14:textId="74BD84A6" w:rsidR="00D84E3A" w:rsidRDefault="003978CB" w:rsidP="29C88B0D">
            <w:pPr>
              <w:rPr>
                <w:lang w:val="en-US"/>
              </w:rPr>
            </w:pPr>
            <w:r>
              <w:rPr>
                <w:lang w:val="en-US"/>
              </w:rPr>
              <w:t>*</w:t>
            </w:r>
          </w:p>
        </w:tc>
        <w:tc>
          <w:tcPr>
            <w:tcW w:w="1624" w:type="dxa"/>
          </w:tcPr>
          <w:p w14:paraId="1D0E5C07" w14:textId="60D3A614" w:rsidR="00D84E3A" w:rsidRDefault="00151D30" w:rsidP="29C88B0D">
            <w:pPr>
              <w:rPr>
                <w:lang w:val="en-US"/>
              </w:rPr>
            </w:pPr>
            <w:r>
              <w:rPr>
                <w:lang w:val="en-US"/>
              </w:rPr>
              <w:t>*</w:t>
            </w:r>
          </w:p>
        </w:tc>
        <w:tc>
          <w:tcPr>
            <w:tcW w:w="1217" w:type="dxa"/>
          </w:tcPr>
          <w:p w14:paraId="4AED3D2D" w14:textId="4213386D" w:rsidR="00D84E3A" w:rsidRDefault="0095642E" w:rsidP="29C88B0D">
            <w:pPr>
              <w:rPr>
                <w:lang w:val="en-US"/>
              </w:rPr>
            </w:pPr>
            <w:r>
              <w:rPr>
                <w:lang w:val="en-US"/>
              </w:rPr>
              <w:t>*</w:t>
            </w:r>
          </w:p>
        </w:tc>
        <w:tc>
          <w:tcPr>
            <w:tcW w:w="979" w:type="dxa"/>
          </w:tcPr>
          <w:p w14:paraId="0A50CFE0" w14:textId="0FCC5E69" w:rsidR="00D84E3A" w:rsidRDefault="00C12EC2" w:rsidP="29C88B0D">
            <w:pPr>
              <w:rPr>
                <w:lang w:val="en-US"/>
              </w:rPr>
            </w:pPr>
            <w:r>
              <w:rPr>
                <w:lang w:val="en-US"/>
              </w:rPr>
              <w:t>allow</w:t>
            </w:r>
          </w:p>
        </w:tc>
        <w:tc>
          <w:tcPr>
            <w:tcW w:w="2339" w:type="dxa"/>
          </w:tcPr>
          <w:p w14:paraId="594386C3" w14:textId="6A4C74BD" w:rsidR="00D84E3A" w:rsidRDefault="00151D30" w:rsidP="29C88B0D">
            <w:pPr>
              <w:rPr>
                <w:lang w:val="en-US"/>
              </w:rPr>
            </w:pPr>
            <w:r>
              <w:rPr>
                <w:lang w:val="en-US"/>
              </w:rPr>
              <w:t>Cho phép truy cập proxy server</w:t>
            </w:r>
          </w:p>
        </w:tc>
      </w:tr>
      <w:tr w:rsidR="43364FC3" w14:paraId="13B96E94" w14:textId="77777777" w:rsidTr="43364FC3">
        <w:trPr>
          <w:trHeight w:val="300"/>
        </w:trPr>
        <w:tc>
          <w:tcPr>
            <w:tcW w:w="1800" w:type="dxa"/>
          </w:tcPr>
          <w:p w14:paraId="2E5CC709" w14:textId="616A40B1" w:rsidR="43364FC3" w:rsidRDefault="4A91CC56" w:rsidP="43364FC3">
            <w:pPr>
              <w:rPr>
                <w:lang w:val="en-US"/>
              </w:rPr>
            </w:pPr>
            <w:r w:rsidRPr="4A91CC56">
              <w:rPr>
                <w:lang w:val="en-US"/>
              </w:rPr>
              <w:t>192.63.8.2</w:t>
            </w:r>
          </w:p>
        </w:tc>
        <w:tc>
          <w:tcPr>
            <w:tcW w:w="1057" w:type="dxa"/>
          </w:tcPr>
          <w:p w14:paraId="2F4B5D09" w14:textId="6E621984" w:rsidR="43364FC3" w:rsidRDefault="4A91CC56" w:rsidP="43364FC3">
            <w:pPr>
              <w:rPr>
                <w:lang w:val="en-US"/>
              </w:rPr>
            </w:pPr>
            <w:r w:rsidRPr="4A91CC56">
              <w:rPr>
                <w:lang w:val="en-US"/>
              </w:rPr>
              <w:t>*</w:t>
            </w:r>
          </w:p>
        </w:tc>
        <w:tc>
          <w:tcPr>
            <w:tcW w:w="1624" w:type="dxa"/>
          </w:tcPr>
          <w:p w14:paraId="2E54B4A4" w14:textId="5DEB9C69" w:rsidR="43364FC3" w:rsidRDefault="77D64757" w:rsidP="43364FC3">
            <w:pPr>
              <w:rPr>
                <w:lang w:val="en-US"/>
              </w:rPr>
            </w:pPr>
            <w:r w:rsidRPr="77D64757">
              <w:rPr>
                <w:lang w:val="en-US"/>
              </w:rPr>
              <w:t>192.63.8.1</w:t>
            </w:r>
          </w:p>
        </w:tc>
        <w:tc>
          <w:tcPr>
            <w:tcW w:w="1217" w:type="dxa"/>
          </w:tcPr>
          <w:p w14:paraId="35E348FA" w14:textId="6C1FE225" w:rsidR="43364FC3" w:rsidRDefault="77D64757" w:rsidP="43364FC3">
            <w:pPr>
              <w:rPr>
                <w:lang w:val="en-US"/>
              </w:rPr>
            </w:pPr>
            <w:r w:rsidRPr="77D64757">
              <w:rPr>
                <w:lang w:val="en-US"/>
              </w:rPr>
              <w:t>*</w:t>
            </w:r>
          </w:p>
        </w:tc>
        <w:tc>
          <w:tcPr>
            <w:tcW w:w="979" w:type="dxa"/>
          </w:tcPr>
          <w:p w14:paraId="5111BB85" w14:textId="4DC72AB9" w:rsidR="43364FC3" w:rsidRDefault="4061F851" w:rsidP="43364FC3">
            <w:pPr>
              <w:rPr>
                <w:lang w:val="en-US"/>
              </w:rPr>
            </w:pPr>
            <w:r w:rsidRPr="4061F851">
              <w:rPr>
                <w:lang w:val="en-US"/>
              </w:rPr>
              <w:t>block</w:t>
            </w:r>
          </w:p>
        </w:tc>
        <w:tc>
          <w:tcPr>
            <w:tcW w:w="2339" w:type="dxa"/>
          </w:tcPr>
          <w:p w14:paraId="0B12853E" w14:textId="752859B4" w:rsidR="43364FC3" w:rsidRDefault="4061F851" w:rsidP="43364FC3">
            <w:pPr>
              <w:rPr>
                <w:lang w:val="en-US"/>
              </w:rPr>
            </w:pPr>
            <w:r w:rsidRPr="4061F851">
              <w:rPr>
                <w:lang w:val="en-US"/>
              </w:rPr>
              <w:t>Không cho phép truy cập tới vùng mạng LAN</w:t>
            </w:r>
          </w:p>
        </w:tc>
      </w:tr>
      <w:tr w:rsidR="00B91BD8" w14:paraId="18E49B4B" w14:textId="77777777" w:rsidTr="43364FC3">
        <w:trPr>
          <w:trHeight w:val="300"/>
        </w:trPr>
        <w:tc>
          <w:tcPr>
            <w:tcW w:w="1800" w:type="dxa"/>
          </w:tcPr>
          <w:p w14:paraId="43EBD8DA" w14:textId="08C0C5A5" w:rsidR="00B91BD8" w:rsidRDefault="00C0066D" w:rsidP="43364FC3">
            <w:pPr>
              <w:rPr>
                <w:lang w:val="en-US"/>
              </w:rPr>
            </w:pPr>
            <w:r>
              <w:rPr>
                <w:lang w:val="en-US"/>
              </w:rPr>
              <w:t>192.63.8.3</w:t>
            </w:r>
          </w:p>
        </w:tc>
        <w:tc>
          <w:tcPr>
            <w:tcW w:w="1057" w:type="dxa"/>
          </w:tcPr>
          <w:p w14:paraId="49EAF6AA" w14:textId="666B12F2" w:rsidR="00B91BD8" w:rsidRDefault="00C0066D" w:rsidP="43364FC3">
            <w:pPr>
              <w:rPr>
                <w:lang w:val="en-US"/>
              </w:rPr>
            </w:pPr>
            <w:r>
              <w:rPr>
                <w:lang w:val="en-US"/>
              </w:rPr>
              <w:t>*</w:t>
            </w:r>
          </w:p>
        </w:tc>
        <w:tc>
          <w:tcPr>
            <w:tcW w:w="1624" w:type="dxa"/>
          </w:tcPr>
          <w:p w14:paraId="5605BEEF" w14:textId="7A9241B3" w:rsidR="00B91BD8" w:rsidRDefault="00C0066D" w:rsidP="43364FC3">
            <w:pPr>
              <w:rPr>
                <w:lang w:val="en-US"/>
              </w:rPr>
            </w:pPr>
            <w:r>
              <w:rPr>
                <w:lang w:val="en-US"/>
              </w:rPr>
              <w:t>192.63.8.1</w:t>
            </w:r>
          </w:p>
        </w:tc>
        <w:tc>
          <w:tcPr>
            <w:tcW w:w="1217" w:type="dxa"/>
          </w:tcPr>
          <w:p w14:paraId="357AB53C" w14:textId="57EF59FA" w:rsidR="00B91BD8" w:rsidRDefault="00C0066D" w:rsidP="43364FC3">
            <w:pPr>
              <w:rPr>
                <w:lang w:val="en-US"/>
              </w:rPr>
            </w:pPr>
            <w:r>
              <w:rPr>
                <w:lang w:val="en-US"/>
              </w:rPr>
              <w:t>*</w:t>
            </w:r>
          </w:p>
        </w:tc>
        <w:tc>
          <w:tcPr>
            <w:tcW w:w="979" w:type="dxa"/>
          </w:tcPr>
          <w:p w14:paraId="3F87938B" w14:textId="5BC3B2EB" w:rsidR="00B91BD8" w:rsidRPr="4061F851" w:rsidRDefault="77D64757" w:rsidP="43364FC3">
            <w:pPr>
              <w:rPr>
                <w:lang w:val="en-US"/>
              </w:rPr>
            </w:pPr>
            <w:r w:rsidRPr="77D64757">
              <w:rPr>
                <w:lang w:val="en-US"/>
              </w:rPr>
              <w:t>block</w:t>
            </w:r>
          </w:p>
        </w:tc>
        <w:tc>
          <w:tcPr>
            <w:tcW w:w="2339" w:type="dxa"/>
          </w:tcPr>
          <w:p w14:paraId="55A50896" w14:textId="752859B4" w:rsidR="00B91BD8" w:rsidRPr="4061F851" w:rsidRDefault="00C0066D" w:rsidP="77D64757">
            <w:pPr>
              <w:rPr>
                <w:lang w:val="en-US"/>
              </w:rPr>
            </w:pPr>
            <w:r>
              <w:rPr>
                <w:lang w:val="en-US"/>
              </w:rPr>
              <w:t xml:space="preserve">Không cho </w:t>
            </w:r>
            <w:r w:rsidR="77D64757" w:rsidRPr="77D64757">
              <w:rPr>
                <w:lang w:val="en-US"/>
              </w:rPr>
              <w:t xml:space="preserve">phép </w:t>
            </w:r>
            <w:r>
              <w:rPr>
                <w:lang w:val="en-US"/>
              </w:rPr>
              <w:t xml:space="preserve">truy cập </w:t>
            </w:r>
            <w:r w:rsidR="77D64757" w:rsidRPr="77D64757">
              <w:rPr>
                <w:lang w:val="en-US"/>
              </w:rPr>
              <w:t>tới vùng mạng LAN</w:t>
            </w:r>
          </w:p>
          <w:p w14:paraId="4F33FFAE" w14:textId="4677BAC6" w:rsidR="00B91BD8" w:rsidRPr="4061F851" w:rsidRDefault="00C0066D" w:rsidP="43364FC3">
            <w:pPr>
              <w:rPr>
                <w:lang w:val="en-US"/>
              </w:rPr>
            </w:pPr>
            <w:ins w:id="0" w:author="Microsoft Word" w:date="2023-12-12T09:42:00Z">
              <w:r>
                <w:rPr>
                  <w:lang w:val="en-US"/>
                </w:rPr>
                <w:t>interval</w:t>
              </w:r>
            </w:ins>
          </w:p>
        </w:tc>
      </w:tr>
    </w:tbl>
    <w:p w14:paraId="34048697" w14:textId="331AAC40" w:rsidR="00A83873" w:rsidRDefault="00A83873">
      <w:pPr>
        <w:rPr>
          <w:lang w:val="en-US"/>
        </w:rPr>
      </w:pPr>
    </w:p>
    <w:p w14:paraId="7CA25FBF" w14:textId="141A78BD" w:rsidR="00A83873" w:rsidRPr="00A72D70" w:rsidRDefault="00A83873">
      <w:pPr>
        <w:rPr>
          <w:lang w:val="en-US"/>
        </w:rPr>
      </w:pPr>
    </w:p>
    <w:sectPr w:rsidR="00A83873" w:rsidRPr="00A72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7E"/>
    <w:rsid w:val="00072117"/>
    <w:rsid w:val="0008328E"/>
    <w:rsid w:val="00086974"/>
    <w:rsid w:val="000A29A6"/>
    <w:rsid w:val="00136906"/>
    <w:rsid w:val="00140486"/>
    <w:rsid w:val="00151D30"/>
    <w:rsid w:val="001A56F9"/>
    <w:rsid w:val="001B5753"/>
    <w:rsid w:val="001C6D14"/>
    <w:rsid w:val="001E37D5"/>
    <w:rsid w:val="0021538F"/>
    <w:rsid w:val="0023164A"/>
    <w:rsid w:val="0023382A"/>
    <w:rsid w:val="00236E45"/>
    <w:rsid w:val="00247404"/>
    <w:rsid w:val="00254D52"/>
    <w:rsid w:val="00266304"/>
    <w:rsid w:val="002963CF"/>
    <w:rsid w:val="002B39C0"/>
    <w:rsid w:val="002C5DB8"/>
    <w:rsid w:val="002D2939"/>
    <w:rsid w:val="003978CB"/>
    <w:rsid w:val="003F2E9C"/>
    <w:rsid w:val="003F7BDA"/>
    <w:rsid w:val="00400ED3"/>
    <w:rsid w:val="004020BB"/>
    <w:rsid w:val="00416485"/>
    <w:rsid w:val="0045692A"/>
    <w:rsid w:val="00462EF5"/>
    <w:rsid w:val="004949CF"/>
    <w:rsid w:val="004B0576"/>
    <w:rsid w:val="00530DEC"/>
    <w:rsid w:val="00537DDE"/>
    <w:rsid w:val="00554639"/>
    <w:rsid w:val="0058291A"/>
    <w:rsid w:val="00613B67"/>
    <w:rsid w:val="00617D2E"/>
    <w:rsid w:val="00652646"/>
    <w:rsid w:val="0065566B"/>
    <w:rsid w:val="00682684"/>
    <w:rsid w:val="0068572E"/>
    <w:rsid w:val="006A5A0B"/>
    <w:rsid w:val="006C7C68"/>
    <w:rsid w:val="006D1746"/>
    <w:rsid w:val="00712D1F"/>
    <w:rsid w:val="00731DF8"/>
    <w:rsid w:val="00797255"/>
    <w:rsid w:val="007D5A57"/>
    <w:rsid w:val="007F0D87"/>
    <w:rsid w:val="007F5E2D"/>
    <w:rsid w:val="0082285C"/>
    <w:rsid w:val="00824EB7"/>
    <w:rsid w:val="00841773"/>
    <w:rsid w:val="00843B83"/>
    <w:rsid w:val="00855B74"/>
    <w:rsid w:val="008B4D75"/>
    <w:rsid w:val="008D1DA7"/>
    <w:rsid w:val="009267A6"/>
    <w:rsid w:val="00946B45"/>
    <w:rsid w:val="00946EF6"/>
    <w:rsid w:val="0095642E"/>
    <w:rsid w:val="009850E3"/>
    <w:rsid w:val="009B3696"/>
    <w:rsid w:val="00A72D70"/>
    <w:rsid w:val="00A7681C"/>
    <w:rsid w:val="00A83873"/>
    <w:rsid w:val="00AD4EFC"/>
    <w:rsid w:val="00AE129E"/>
    <w:rsid w:val="00B40902"/>
    <w:rsid w:val="00B91BD8"/>
    <w:rsid w:val="00BC0985"/>
    <w:rsid w:val="00C0066D"/>
    <w:rsid w:val="00C052EC"/>
    <w:rsid w:val="00C12EC2"/>
    <w:rsid w:val="00C340A6"/>
    <w:rsid w:val="00C772DD"/>
    <w:rsid w:val="00C81E77"/>
    <w:rsid w:val="00CE387E"/>
    <w:rsid w:val="00D405EC"/>
    <w:rsid w:val="00D54E8E"/>
    <w:rsid w:val="00D708F8"/>
    <w:rsid w:val="00D724ED"/>
    <w:rsid w:val="00D84E3A"/>
    <w:rsid w:val="00DA22E9"/>
    <w:rsid w:val="00DA4482"/>
    <w:rsid w:val="00DF7CC7"/>
    <w:rsid w:val="00E22455"/>
    <w:rsid w:val="00E27D1F"/>
    <w:rsid w:val="00E54B44"/>
    <w:rsid w:val="00F00112"/>
    <w:rsid w:val="00F21611"/>
    <w:rsid w:val="03A47B74"/>
    <w:rsid w:val="055D3C75"/>
    <w:rsid w:val="07B05CDD"/>
    <w:rsid w:val="08E81AA0"/>
    <w:rsid w:val="0999A92B"/>
    <w:rsid w:val="0D1C3529"/>
    <w:rsid w:val="0EA0A395"/>
    <w:rsid w:val="11A22A5F"/>
    <w:rsid w:val="12B3A83B"/>
    <w:rsid w:val="148F12B6"/>
    <w:rsid w:val="14E87642"/>
    <w:rsid w:val="1772DF92"/>
    <w:rsid w:val="1795F750"/>
    <w:rsid w:val="1A997753"/>
    <w:rsid w:val="1BD82582"/>
    <w:rsid w:val="1C62DCAE"/>
    <w:rsid w:val="2121E134"/>
    <w:rsid w:val="221907C3"/>
    <w:rsid w:val="23A72922"/>
    <w:rsid w:val="25DAFB0A"/>
    <w:rsid w:val="29C88B0D"/>
    <w:rsid w:val="2A009D43"/>
    <w:rsid w:val="2E49563F"/>
    <w:rsid w:val="300ACF0F"/>
    <w:rsid w:val="31F9AA08"/>
    <w:rsid w:val="33B5F7D9"/>
    <w:rsid w:val="386130D7"/>
    <w:rsid w:val="3A1B5399"/>
    <w:rsid w:val="3BA91051"/>
    <w:rsid w:val="3BDCCC69"/>
    <w:rsid w:val="3C850CA8"/>
    <w:rsid w:val="3DCD6DCA"/>
    <w:rsid w:val="3FFB1894"/>
    <w:rsid w:val="4061F851"/>
    <w:rsid w:val="43364FC3"/>
    <w:rsid w:val="4386C00D"/>
    <w:rsid w:val="45D948FD"/>
    <w:rsid w:val="46C2C185"/>
    <w:rsid w:val="48023902"/>
    <w:rsid w:val="482B089F"/>
    <w:rsid w:val="493498F5"/>
    <w:rsid w:val="4A91CC56"/>
    <w:rsid w:val="4D4370B1"/>
    <w:rsid w:val="4EF60B8F"/>
    <w:rsid w:val="50D3460F"/>
    <w:rsid w:val="516DD74C"/>
    <w:rsid w:val="533D63C5"/>
    <w:rsid w:val="53656919"/>
    <w:rsid w:val="569BDAEB"/>
    <w:rsid w:val="5808B58C"/>
    <w:rsid w:val="58C1CBFB"/>
    <w:rsid w:val="58EFC59C"/>
    <w:rsid w:val="5925154B"/>
    <w:rsid w:val="59C5CDA6"/>
    <w:rsid w:val="59D445F6"/>
    <w:rsid w:val="5F6592E5"/>
    <w:rsid w:val="61563446"/>
    <w:rsid w:val="634DC613"/>
    <w:rsid w:val="63DA8015"/>
    <w:rsid w:val="641982B7"/>
    <w:rsid w:val="643F5CFC"/>
    <w:rsid w:val="644DA376"/>
    <w:rsid w:val="6BB2D2FC"/>
    <w:rsid w:val="6F00421C"/>
    <w:rsid w:val="71266502"/>
    <w:rsid w:val="713CFCAE"/>
    <w:rsid w:val="71CC7A32"/>
    <w:rsid w:val="7202932F"/>
    <w:rsid w:val="758358C5"/>
    <w:rsid w:val="7747614B"/>
    <w:rsid w:val="7747941C"/>
    <w:rsid w:val="77D64757"/>
    <w:rsid w:val="7A604B05"/>
    <w:rsid w:val="7B90E490"/>
    <w:rsid w:val="7C13E202"/>
    <w:rsid w:val="7C48FEE0"/>
    <w:rsid w:val="7DDB1C4E"/>
    <w:rsid w:val="7E6EBD1F"/>
    <w:rsid w:val="7F4201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B3B"/>
  <w15:chartTrackingRefBased/>
  <w15:docId w15:val="{F493B957-B72C-4F7D-9CAA-606C6074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83873"/>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456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4" ma:contentTypeDescription="Tạo tài liệu mới." ma:contentTypeScope="" ma:versionID="5671c1009ccdc300b548480af7170db0">
  <xsd:schema xmlns:xsd="http://www.w3.org/2001/XMLSchema" xmlns:xs="http://www.w3.org/2001/XMLSchema" xmlns:p="http://schemas.microsoft.com/office/2006/metadata/properties" xmlns:ns3="81e90ab8-9e7d-4b67-ba12-d147179b0223" targetNamespace="http://schemas.microsoft.com/office/2006/metadata/properties" ma:root="true" ma:fieldsID="3474c5adcf8b8e611038a0af51b74a92" ns3:_="">
    <xsd:import namespace="81e90ab8-9e7d-4b67-ba12-d147179b022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Props1.xml><?xml version="1.0" encoding="utf-8"?>
<ds:datastoreItem xmlns:ds="http://schemas.openxmlformats.org/officeDocument/2006/customXml" ds:itemID="{A1CB832D-782F-432A-84B2-4614082C6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EB048F-28F2-4372-A105-6C88ADF99B1E}">
  <ds:schemaRefs>
    <ds:schemaRef ds:uri="http://schemas.microsoft.com/sharepoint/v3/contenttype/forms"/>
  </ds:schemaRefs>
</ds:datastoreItem>
</file>

<file path=customXml/itemProps3.xml><?xml version="1.0" encoding="utf-8"?>
<ds:datastoreItem xmlns:ds="http://schemas.openxmlformats.org/officeDocument/2006/customXml" ds:itemID="{C963F270-77F2-4357-9776-6A85DEFEFD0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1e90ab8-9e7d-4b67-ba12-d147179b022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Cam</dc:creator>
  <cp:keywords/>
  <dc:description/>
  <cp:lastModifiedBy>Cao Cam</cp:lastModifiedBy>
  <cp:revision>2</cp:revision>
  <dcterms:created xsi:type="dcterms:W3CDTF">2023-12-12T02:43:00Z</dcterms:created>
  <dcterms:modified xsi:type="dcterms:W3CDTF">2023-12-12T02:43:00Z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